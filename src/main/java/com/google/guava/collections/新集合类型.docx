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Guava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引入了很多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没有的、但我们发现明显有用的新集合类型。这些新类型是为了和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集合框架共存，而没有往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集合抽象中硬塞其他概念。作为一般规则，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Guava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集合非常精准地遵循了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接口契约。</w:t>
      </w:r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Multiset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统计一个词在文档中出现了多少次，传统的做法是这样的：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59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Map&lt;String, Integer&gt; counts = new HashMap&lt;String, Integer&gt;();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for (String word : words) {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Integer count = counts.get(word);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(count == null) {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47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counts.put(word, 1);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else {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3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counts.put(word, count + 1);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这种写法很笨拙，也容易出错，并且不支持同时收集多种统计信息，如总词数。我们可以做的更好。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br/>
      </w:r>
      <w:r w:rsidRPr="00D77CE9">
        <w:rPr>
          <w:rFonts w:ascii="Arial" w:eastAsia="宋体" w:hAnsi="Arial" w:cs="Arial"/>
          <w:color w:val="666666"/>
          <w:kern w:val="0"/>
          <w:szCs w:val="21"/>
        </w:rPr>
        <w:br/>
        <w:t>Guava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提供了一个新集合类型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 </w:t>
      </w:r>
      <w:hyperlink r:id="rId8" w:history="1"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Multiset</w:t>
        </w:r>
      </w:hyperlink>
      <w:r w:rsidRPr="00D77CE9">
        <w:rPr>
          <w:rFonts w:ascii="Arial" w:eastAsia="宋体" w:hAnsi="Arial" w:cs="Arial"/>
          <w:color w:val="666666"/>
          <w:kern w:val="0"/>
          <w:szCs w:val="21"/>
        </w:rPr>
        <w:t>，它可以多次添加相等的元素。维基百科从数学角度这样定义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：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集合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[set]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概念的延伸，它的元素可以重复出现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…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与集合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[set]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相同而与元组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[tuple]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相反的是，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元素的顺序是无关紧要的：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 {a, a, b}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{a, b, a}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是相等的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译者注：这里所说的集合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[set]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是数学上的概念，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继承自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中的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Collection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接口，而不是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Set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接口，所以包含重复元素并没有违反原有的接口契约。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可以用两种方式看待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D77CE9" w:rsidRPr="00D77CE9" w:rsidRDefault="00D77CE9" w:rsidP="00D77CE9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没有元素顺序限制的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ArrayList&lt;E&gt;</w:t>
      </w:r>
    </w:p>
    <w:p w:rsidR="00D77CE9" w:rsidRPr="00D77CE9" w:rsidRDefault="00D77CE9" w:rsidP="00D77CE9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，键为元素，值为计数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Guava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 API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也结合考虑了这两种方式：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br/>
      </w:r>
      <w:r w:rsidRPr="00D77CE9">
        <w:rPr>
          <w:rFonts w:ascii="Arial" w:eastAsia="宋体" w:hAnsi="Arial" w:cs="Arial"/>
          <w:color w:val="666666"/>
          <w:kern w:val="0"/>
          <w:szCs w:val="21"/>
        </w:rPr>
        <w:t>当把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看成普通的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时，它表现得就像无序的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ArrayList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D77CE9" w:rsidRPr="00D77CE9" w:rsidRDefault="00D77CE9" w:rsidP="00D77CE9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lastRenderedPageBreak/>
        <w:t>add(E)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添加单个给定元素</w:t>
      </w:r>
    </w:p>
    <w:p w:rsidR="00D77CE9" w:rsidRPr="00D77CE9" w:rsidRDefault="00D77CE9" w:rsidP="00D77CE9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iterator()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返回一个迭代器，包含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的所有元素（包括重复的元素）</w:t>
      </w:r>
    </w:p>
    <w:p w:rsidR="00D77CE9" w:rsidRPr="00D77CE9" w:rsidRDefault="00D77CE9" w:rsidP="00D77CE9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返回所有元素的总个数（包括重复的元素）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当把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看作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时，它也提供了符合性能期望的查询操作：</w:t>
      </w:r>
    </w:p>
    <w:p w:rsidR="00D77CE9" w:rsidRPr="00D77CE9" w:rsidRDefault="00D77CE9" w:rsidP="00D77CE9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count(Object)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返回给定元素的计数。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HashMultiset.count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的复杂度为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O(1)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TreeMultiset.count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的复杂度为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O(log n)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entrySet()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Set&lt;Multiset.Entry&lt;E&gt;&gt;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entrySet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D77CE9" w:rsidRPr="00D77CE9" w:rsidRDefault="00D77CE9" w:rsidP="00D77CE9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elementSet()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返回所有不重复元素的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Set&lt;E&gt;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keySet()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D77CE9" w:rsidRPr="00D77CE9" w:rsidRDefault="00D77CE9" w:rsidP="00D77CE9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所有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实现的内存消耗随着不重复元素的个数线性增长。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值得注意的是，除了极少数情况，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中原有的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接口契约完全一致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具体来说，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TreeMultiset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在判断元素是否相等时，与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TreeSet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一样用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compare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，而不是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Object.equals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。另外特别注意，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Multiset.addAll(Collection)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可以添加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中的所有元素并进行计数，这比用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for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循环往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添加元素和计数方便多了。</w:t>
      </w:r>
    </w:p>
    <w:tbl>
      <w:tblPr>
        <w:tblW w:w="12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9916"/>
      </w:tblGrid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方法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描述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9" w:anchor="count(java.lang.Object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count(E)</w:t>
              </w:r>
            </w:hyperlink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给定元素在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Multiset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中的计数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0" w:anchor="elementSet(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elementSet()</w:t>
              </w:r>
            </w:hyperlink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Multiset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中不重复元素的集合，类型为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Set&lt;E&gt;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1" w:anchor="entrySet(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entrySet()</w:t>
              </w:r>
            </w:hyperlink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和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Map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的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entrySet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类似，返回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Set&lt;Multiset.Entry&lt;E&gt;&gt;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，其中包含的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Entry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支持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getElement()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和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getCount()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方法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2" w:anchor="add(java.lang.Object,int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add(E, int)</w:t>
              </w:r>
            </w:hyperlink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增加给定元素在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Multiset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中的计数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3" w:anchor="remove(java.lang.Object,%20int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remove(E, int)</w:t>
              </w:r>
            </w:hyperlink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减少给定元素在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Multiset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中的计数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4" w:anchor="setCount(E,%20int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setCount(E, int)</w:t>
              </w:r>
            </w:hyperlink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设置给定元素在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Multiset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中的计数，不可以为负数</w:t>
            </w:r>
          </w:p>
        </w:tc>
      </w:tr>
      <w:tr w:rsidR="00D77CE9" w:rsidRPr="00D77CE9" w:rsidTr="00D77CE9"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lastRenderedPageBreak/>
              <w:t>size()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返回集合元素的总个数（包括重复的元素）</w:t>
            </w:r>
          </w:p>
        </w:tc>
      </w:tr>
    </w:tbl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Multiset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不是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Map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请注意，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Multiset&lt;E&gt;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不是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，虽然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可能是某些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实现的一部分。准确来说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是一种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类型，并履行了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接口相关的契约。关于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的显著区别还包括：</w:t>
      </w:r>
    </w:p>
    <w:p w:rsidR="00D77CE9" w:rsidRPr="00D77CE9" w:rsidRDefault="00D77CE9" w:rsidP="00D77CE9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中的元素计数只能是正数。任何元素的计数都不能为负，也不能是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0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elementSet()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entrySet()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视图中也不会有这样的元素。</w:t>
      </w:r>
    </w:p>
    <w:p w:rsidR="00D77CE9" w:rsidRPr="00D77CE9" w:rsidRDefault="00D77CE9" w:rsidP="00D77CE9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multiset.size()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返回集合的大小，等同于所有元素计数的总和。对于不重复元素的个数，应使用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elementSet().size()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方法。（因此，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add(E)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把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multiset.size()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增加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1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）</w:t>
      </w:r>
    </w:p>
    <w:p w:rsidR="00D77CE9" w:rsidRPr="00D77CE9" w:rsidRDefault="00D77CE9" w:rsidP="00D77CE9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multiset.iterator()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会迭代重复元素，因此迭代长度等于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multiset.size()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支持直接增加、减少或设置元素的计数。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setCount(elem, 0)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等同于移除所有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elem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对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 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中没有的元素，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multiset.count(elem)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始终返回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0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Multiset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的各种实现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Guava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提供了多种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的实现，大致对应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的各种实现：</w:t>
      </w:r>
    </w:p>
    <w:tbl>
      <w:tblPr>
        <w:tblW w:w="12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3"/>
        <w:gridCol w:w="4282"/>
        <w:gridCol w:w="4847"/>
      </w:tblGrid>
      <w:tr w:rsidR="00D77CE9" w:rsidRPr="00D77CE9" w:rsidTr="00D77CE9"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Map</w:t>
            </w: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对应的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Multiset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是否支持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null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元素</w:t>
            </w:r>
          </w:p>
        </w:tc>
      </w:tr>
      <w:tr w:rsidR="00D77CE9" w:rsidRPr="00D77CE9" w:rsidTr="00D77CE9"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HashMap</w:t>
            </w: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5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HashMultiset</w:t>
              </w:r>
            </w:hyperlink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是</w:t>
            </w:r>
          </w:p>
        </w:tc>
      </w:tr>
      <w:tr w:rsidR="00D77CE9" w:rsidRPr="00D77CE9" w:rsidTr="00D77CE9"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TreeMap</w:t>
            </w: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6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TreeMultiset</w:t>
              </w:r>
            </w:hyperlink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是（如果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comparator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支持的话）</w:t>
            </w:r>
          </w:p>
        </w:tc>
      </w:tr>
      <w:tr w:rsidR="00D77CE9" w:rsidRPr="00D77CE9" w:rsidTr="00D77CE9"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LinkedHashMap</w:t>
            </w: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7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LinkedHashMultiset</w:t>
              </w:r>
            </w:hyperlink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是</w:t>
            </w:r>
          </w:p>
        </w:tc>
      </w:tr>
      <w:tr w:rsidR="00D77CE9" w:rsidRPr="00D77CE9" w:rsidTr="00D77CE9"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ConcurrentHashMap</w:t>
            </w: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8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ConcurrentHashMultiset</w:t>
              </w:r>
            </w:hyperlink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否</w:t>
            </w:r>
          </w:p>
        </w:tc>
      </w:tr>
      <w:tr w:rsidR="00D77CE9" w:rsidRPr="00D77CE9" w:rsidTr="00D77CE9"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lastRenderedPageBreak/>
              <w:t>ImmutableMap</w:t>
            </w: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9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ImmutableMultiset</w:t>
              </w:r>
            </w:hyperlink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否</w:t>
            </w:r>
          </w:p>
        </w:tc>
      </w:tr>
    </w:tbl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SortedMultiset</w:t>
      </w:r>
    </w:p>
    <w:p w:rsidR="00D77CE9" w:rsidRPr="00D77CE9" w:rsidRDefault="000C6B13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20" w:history="1">
        <w:r w:rsidR="00D77CE9"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SortedMultiset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是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Multiset 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接口的变种，它支持高效地获取指定范围的子集。比方说，你可以用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 latencies.subMultiset(0,BoundType.CLOSED, 100, BoundType.OPEN).size()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来统计你的站点中延迟在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100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毫秒以内的访问，然后把这个值和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latencies.size()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相比，以获取这个延迟水平在总体访问中的比例。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TreeMultiset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实现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SortedMultiset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接口。在撰写本文档时，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ImmutableSortedMultiset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还在测试和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GWT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的兼容性。</w:t>
      </w:r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Multimap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每个有经验的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程序员都在某处实现过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List&lt;V&gt;&gt;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Set&lt;V&gt;&gt;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，并且要忍受这个结构的笨拙。例如，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Set&lt;V&gt;&gt;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通常用来表示非标定有向图。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Guava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 </w:t>
      </w:r>
      <w:hyperlink r:id="rId21" w:history="1"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Multimap</w:t>
        </w:r>
      </w:hyperlink>
      <w:r w:rsidRPr="00D77CE9">
        <w:rPr>
          <w:rFonts w:ascii="Arial" w:eastAsia="宋体" w:hAnsi="Arial" w:cs="Arial"/>
          <w:color w:val="666666"/>
          <w:kern w:val="0"/>
          <w:szCs w:val="21"/>
        </w:rPr>
        <w:t>可以很容易地把一个键映射到多个值。换句话说，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是把键映射到任意多个值的一般方式。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可以用两种方式思考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的概念：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键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-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单个值映射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的集合：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a -&gt; 1 a -&gt; 2 a -&gt;4 b -&gt; 3 c -&gt; 5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键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-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值集合映射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的映射：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a -&gt; [1, 2, 4] b -&gt; 3 c -&gt; 5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一般来说，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接口应该用第一种方式看待，但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asMap()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视图返回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Collection&lt;V&gt;&gt;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，让你可以按另一种方式看待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。重要的是，不会有任何键映射到空集合：一个键要么至少到一个值，要么根本就不在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lastRenderedPageBreak/>
        <w:t>很少会直接使用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接口，更多时候你会用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ListMultimap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SetMultimap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接口，它们分别把键映射到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List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Set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修改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</w:p>
    <w:p w:rsidR="00D77CE9" w:rsidRPr="00D77CE9" w:rsidRDefault="000C6B13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22" w:anchor="get(K)" w:history="1">
        <w:r w:rsidR="00D77CE9"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Multimap.get(key)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以集合形式返回键所对应的值视图，即使没有任何对应的值，也会返回空集合。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ListMultimap.get(key)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返回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List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SetMultimap.get(key)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返回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对值视图集合进行的修改最终都会反映到底层的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75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Set&lt;Person&gt; aliceChildren = childrenMultimap.get(alice);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aliceChildren.clear();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30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aliceChildren.add(bob);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aliceChildren.add(carol);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其他（更直接地）修改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的方法有：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461"/>
        <w:gridCol w:w="4093"/>
      </w:tblGrid>
      <w:tr w:rsidR="00D77CE9" w:rsidRPr="00D77CE9" w:rsidTr="00D267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方法签名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等价于</w:t>
            </w:r>
          </w:p>
        </w:tc>
      </w:tr>
      <w:tr w:rsidR="00D77CE9" w:rsidRPr="00D77CE9" w:rsidTr="00D267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3" w:anchor="put(K,%20V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put(K, V)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添加键到单个值的映射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multimap.get(key).add(value)</w:t>
            </w:r>
          </w:p>
        </w:tc>
      </w:tr>
      <w:tr w:rsidR="00D77CE9" w:rsidRPr="00D77CE9" w:rsidTr="00D267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4" w:anchor="putAll(K,%20java.lang.Iterable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putAll(K, Iterable&lt;V&gt;)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依次添加键到多个值的映射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Iterables.addAll(multimap.get(key), values)</w:t>
            </w:r>
          </w:p>
        </w:tc>
      </w:tr>
      <w:tr w:rsidR="00D77CE9" w:rsidRPr="00D77CE9" w:rsidTr="00D267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5" w:anchor="remove(java.lang.Object,%20java.lang.Object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remove(K, V)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移除键到值的映射；如果有这样的键值并成功移除，返回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true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multimap.get(key).remove(value)</w:t>
            </w:r>
          </w:p>
        </w:tc>
      </w:tr>
      <w:tr w:rsidR="00D77CE9" w:rsidRPr="00D77CE9" w:rsidTr="00D267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6" w:anchor="removeAll(java.lang.Object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removeAll(K)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清除键对应的所有值，返回的集合包含所有之前映射到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K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的值，但修改这个集合就不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lastRenderedPageBreak/>
              <w:t>会影响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Multimap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了。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lastRenderedPageBreak/>
              <w:t>multimap.get(key).clear()</w:t>
            </w:r>
          </w:p>
        </w:tc>
      </w:tr>
      <w:tr w:rsidR="00D77CE9" w:rsidRPr="00D77CE9" w:rsidTr="00D267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7" w:anchor="replaceValues(K,%20java.lang.Iterable)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replaceValues(K, Iterable&lt;V&gt;)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清除键对应的所有值，并重新把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key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关联到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Iterable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中的每个元素。返回的集合包含所有之前映射到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K</w:t>
            </w: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的值。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multimap.get(key).clear(); Iterables.addAll(multimap.get(key), values)</w:t>
            </w:r>
          </w:p>
        </w:tc>
      </w:tr>
    </w:tbl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的视图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还支持若干强大的视图：</w:t>
      </w:r>
    </w:p>
    <w:p w:rsidR="00D77CE9" w:rsidRPr="00D77CE9" w:rsidRDefault="000C6B13" w:rsidP="00D77CE9">
      <w:pPr>
        <w:widowControl/>
        <w:numPr>
          <w:ilvl w:val="0"/>
          <w:numId w:val="5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28" w:anchor="asMap()" w:history="1">
        <w:r w:rsidR="00D77CE9" w:rsidRPr="00D77CE9">
          <w:rPr>
            <w:rFonts w:ascii="宋体" w:eastAsia="宋体" w:hAnsi="宋体" w:cs="宋体"/>
            <w:color w:val="00A19E"/>
            <w:kern w:val="0"/>
            <w:sz w:val="24"/>
            <w:szCs w:val="24"/>
            <w:u w:val="single"/>
          </w:rPr>
          <w:t>asMap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Multimap&lt;K, V&gt;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提供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Map&lt;K,Collection&lt;V&gt;&gt;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形式的视图。返回的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支持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remove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操作，并且会反映到底层的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，但它不支持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put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或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putAll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操作。更重要的是，如果你想为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中没有的键返回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null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，而不是一个新的、可写的空集合，你就可以使用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asMap().get(key)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。（你可以并且应当把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asMap.get(key)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返回的结果转化为适当的集合类型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——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如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SetMultimap.asMap.get(key)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的结果转为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ListMultimap.asMap.get(key)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的结果转为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List——Java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类型系统不允许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ListMultimap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直接为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asMap.get(key)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返回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List——</w:t>
      </w:r>
      <w:r w:rsidR="00D77CE9"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译者注：也可以用</w:t>
      </w:r>
      <w:r w:rsidR="00D77CE9"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Multimaps</w:t>
      </w:r>
      <w:r w:rsidR="00D77CE9"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中的</w:t>
      </w:r>
      <w:r w:rsidR="00D77CE9"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asMap</w:t>
      </w:r>
      <w:r w:rsidR="00D77CE9"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静态方法帮你完成类型转换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）</w:t>
      </w:r>
    </w:p>
    <w:p w:rsidR="00D77CE9" w:rsidRPr="00D77CE9" w:rsidRDefault="000C6B13" w:rsidP="00D77CE9">
      <w:pPr>
        <w:widowControl/>
        <w:numPr>
          <w:ilvl w:val="0"/>
          <w:numId w:val="5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29" w:anchor="entries()" w:history="1">
        <w:r w:rsidR="00D77CE9" w:rsidRPr="00D77CE9">
          <w:rPr>
            <w:rFonts w:ascii="宋体" w:eastAsia="宋体" w:hAnsi="宋体" w:cs="宋体"/>
            <w:color w:val="00A19E"/>
            <w:kern w:val="0"/>
            <w:sz w:val="24"/>
            <w:szCs w:val="24"/>
            <w:u w:val="single"/>
          </w:rPr>
          <w:t>entries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用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Collection&lt;Map.Entry&lt;K, V&gt;&gt;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返回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中所有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键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-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单个值映射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”——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包括重复键。（对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，返回的是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）</w:t>
      </w:r>
    </w:p>
    <w:p w:rsidR="00D77CE9" w:rsidRPr="00D77CE9" w:rsidRDefault="000C6B13" w:rsidP="00D77CE9">
      <w:pPr>
        <w:widowControl/>
        <w:numPr>
          <w:ilvl w:val="0"/>
          <w:numId w:val="5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30" w:anchor="keySet()" w:history="1">
        <w:r w:rsidR="00D77CE9" w:rsidRPr="00D77CE9">
          <w:rPr>
            <w:rFonts w:ascii="宋体" w:eastAsia="宋体" w:hAnsi="宋体" w:cs="宋体"/>
            <w:color w:val="00A19E"/>
            <w:kern w:val="0"/>
            <w:sz w:val="24"/>
            <w:szCs w:val="24"/>
            <w:u w:val="single"/>
          </w:rPr>
          <w:t>keySet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用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Set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表示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中所有不同的键。</w:t>
      </w:r>
    </w:p>
    <w:p w:rsidR="00D77CE9" w:rsidRPr="00D77CE9" w:rsidRDefault="000C6B13" w:rsidP="00D77CE9">
      <w:pPr>
        <w:widowControl/>
        <w:numPr>
          <w:ilvl w:val="0"/>
          <w:numId w:val="5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31" w:anchor="keys()" w:history="1">
        <w:r w:rsidR="00D77CE9" w:rsidRPr="00D77CE9">
          <w:rPr>
            <w:rFonts w:ascii="宋体" w:eastAsia="宋体" w:hAnsi="宋体" w:cs="宋体"/>
            <w:color w:val="00A19E"/>
            <w:kern w:val="0"/>
            <w:sz w:val="24"/>
            <w:szCs w:val="24"/>
            <w:u w:val="single"/>
          </w:rPr>
          <w:t>keys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用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表示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中的所有键，每个键重复出现的次数等于它映射的值的个数。可以从这个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Multiset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中移除元素，但不能做添加操作；移除操作会反映到底层的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0C6B13" w:rsidP="00D77CE9">
      <w:pPr>
        <w:widowControl/>
        <w:numPr>
          <w:ilvl w:val="0"/>
          <w:numId w:val="5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32" w:anchor="values()" w:history="1">
        <w:r w:rsidR="00D77CE9" w:rsidRPr="00D77CE9">
          <w:rPr>
            <w:rFonts w:ascii="宋体" w:eastAsia="宋体" w:hAnsi="宋体" w:cs="宋体"/>
            <w:color w:val="00A19E"/>
            <w:kern w:val="0"/>
            <w:sz w:val="24"/>
            <w:szCs w:val="24"/>
            <w:u w:val="single"/>
          </w:rPr>
          <w:t>values()</w:t>
        </w:r>
      </w:hyperlink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用一个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扁平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的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Collection&lt;V&gt;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包含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中的所有值。这有一点类似于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Iterables.concat(multimap.asMap().values())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，但它直接返回了单个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，而不像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multimap.asMap().values()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那样是按键区分开的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Collection</w:t>
      </w:r>
      <w:r w:rsidR="00D77CE9"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不是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Map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Multimap&lt;K, V&gt;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不是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Map&lt;K,Collection&lt;V&gt;&gt;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，虽然某些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实现中可能使用了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。它们之间的显著区别包括：</w:t>
      </w:r>
    </w:p>
    <w:p w:rsidR="00D77CE9" w:rsidRPr="00D77CE9" w:rsidRDefault="00D77CE9" w:rsidP="00D77CE9">
      <w:pPr>
        <w:widowControl/>
        <w:numPr>
          <w:ilvl w:val="0"/>
          <w:numId w:val="6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lastRenderedPageBreak/>
        <w:t>Multimap.get(key)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总是返回非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null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、但是可能空的集合。这并不意味着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为相应的键花费内存创建了集合，而只是提供一个集合视图方便你为键增加映射值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译者注：如果有这样的键，返回的集合只是包装了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中已有的集合；如果没有这样的键，返回的空集合也只是持有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引用的栈对象，让你可以用来操作底层的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。因此，返回的集合不会占据太多内存，数据实际上还是存放在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i/>
          <w:iCs/>
          <w:color w:val="666666"/>
          <w:kern w:val="0"/>
          <w:szCs w:val="21"/>
        </w:rPr>
        <w:t>中。</w:t>
      </w:r>
    </w:p>
    <w:p w:rsidR="00D77CE9" w:rsidRPr="00D77CE9" w:rsidRDefault="00D77CE9" w:rsidP="00D77CE9">
      <w:pPr>
        <w:widowControl/>
        <w:numPr>
          <w:ilvl w:val="0"/>
          <w:numId w:val="6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如果你更喜欢像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那样，为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中没有的键返回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null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，请使用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asMap()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视图获取一个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Collection&lt;V&gt;&gt;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。（或者用静态方法</w:t>
      </w:r>
      <w:hyperlink r:id="rId33" w:anchor="asMap%28com.google.common.collect.ListMultimap%29" w:history="1"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Multimaps.asMap()</w:t>
        </w:r>
      </w:hyperlink>
      <w:r w:rsidRPr="00D77CE9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ListMultimap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返回一个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List&lt;V&gt;&gt;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。对于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SetMultimap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SortedSetMultimap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，也有类似的静态方法存在）</w:t>
      </w:r>
    </w:p>
    <w:p w:rsidR="00D77CE9" w:rsidRPr="00D77CE9" w:rsidRDefault="00D77CE9" w:rsidP="00D77CE9">
      <w:pPr>
        <w:widowControl/>
        <w:numPr>
          <w:ilvl w:val="0"/>
          <w:numId w:val="6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当且仅当有值映射到键时，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Multimap.containsKey(key)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才会返回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true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。尤其需要注意的是，如果键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k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之前映射过一个或多个值，但它们都被移除后，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Multimap.containsKey(key)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会返回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numPr>
          <w:ilvl w:val="0"/>
          <w:numId w:val="6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Multimap.entries()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中所有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键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-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单个值映射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”——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包括重复键。如果你想要得到所有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键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-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值集合映射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，请使用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asMap().entrySet()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numPr>
          <w:ilvl w:val="0"/>
          <w:numId w:val="6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Multimap.size()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返回所有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键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-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单个值映射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的个数，而非不同键的个数。要得到不同键的个数，请改用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Multimap.keySet().size()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  <w:r w:rsidRPr="00D77CE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的各种实现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提供了多种形式的实现。在大多数要使用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Map&lt;K, Collection&lt;V&gt;&gt;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的地方，你都可以使用它们：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050"/>
        <w:gridCol w:w="1968"/>
      </w:tblGrid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实现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键行为类似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值行为类似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34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ArrayListMultimap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ArrayList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35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HashMultimap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HashSet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36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LinkedListMultimap</w:t>
              </w:r>
            </w:hyperlink>
            <w:r w:rsidR="00D77CE9"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LinkedHashMap*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LinkedList*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37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LinkedHashMultimap</w:t>
              </w:r>
            </w:hyperlink>
            <w:r w:rsidR="00D77CE9"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LinkedHashMap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LinkedHashMap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38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TreeMultimap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TreeMap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TreeSet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39" w:history="1">
              <w:r w:rsidR="00D77CE9" w:rsidRPr="00D77CE9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ImmutableListMultimap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ImmutableMap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ImmutableList</w:t>
            </w:r>
          </w:p>
        </w:tc>
      </w:tr>
      <w:tr w:rsidR="00D77CE9" w:rsidRPr="00D77CE9" w:rsidTr="004A610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40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ImmutableSetMultimap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ImmutableMap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ImmutableSet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除了两个不可变形式的实现，其他所有实现都支持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null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键和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null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值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*LinkedListMultimap.entries()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保留了所有键和值的迭代顺序。详情见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doc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链接。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77CE9">
        <w:rPr>
          <w:rFonts w:ascii="Arial" w:eastAsia="宋体" w:hAnsi="Arial" w:cs="Arial"/>
          <w:color w:val="666666"/>
          <w:kern w:val="0"/>
          <w:szCs w:val="21"/>
        </w:rPr>
        <w:t>**LinkedHashMultimap</w:t>
      </w:r>
      <w:r w:rsidRPr="00D77CE9">
        <w:rPr>
          <w:rFonts w:ascii="Arial" w:eastAsia="宋体" w:hAnsi="Arial" w:cs="Arial"/>
          <w:color w:val="666666"/>
          <w:kern w:val="0"/>
          <w:szCs w:val="21"/>
        </w:rPr>
        <w:t>保留了映射项的插入顺序，包括键插入的顺序，以及键映射的所有值的插入顺序。</w:t>
      </w:r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0" w:author="Unknown"/>
          <w:rFonts w:ascii="Arial" w:eastAsia="宋体" w:hAnsi="Arial" w:cs="Arial"/>
          <w:color w:val="666666"/>
          <w:kern w:val="0"/>
          <w:szCs w:val="21"/>
        </w:rPr>
      </w:pPr>
      <w:ins w:id="1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请注意，并非所有的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Multimap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都和上面列出的一样，使用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Map&lt;K, Collection&lt;V&gt;&gt;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来实现（特别是，一些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Multimap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实现用了自定义的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hashTable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，以最小化开销）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2" w:author="Unknown"/>
          <w:rFonts w:ascii="Arial" w:eastAsia="宋体" w:hAnsi="Arial" w:cs="Arial"/>
          <w:color w:val="666666"/>
          <w:kern w:val="0"/>
          <w:szCs w:val="21"/>
        </w:rPr>
      </w:pPr>
      <w:ins w:id="3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如果你想要更大的定制化，请用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"http://docs.guava-libraries.googlecode.com/git/javadoc/com/google/common/collect/Multimaps.html" \l "newMultimap(java.util.Map,%20com.google.common.base.Supplier)"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Multimaps.newMultimap(Map, Supplier&lt;Collection&gt;)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或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"http://docs.guava-libraries.googlecode.com/git/javadoc/com/google/common/collect/Multimaps.html" \l "newListMultimap(java.util.Map,%20com.google.common.base.Supplier)"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list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"http://docs.guava-libraries.googlecode.com/git/javadoc/com/google/common/collect/Multimaps.html" \l "newSetMultimap(java.util.Map,%20com.google.common.base.Supplier)"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版本，使用自定义的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Collection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List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或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实现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Multimap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ins w:id="4" w:author="Unknown"/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ins w:id="5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BiMap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6" w:author="Unknown"/>
          <w:rFonts w:ascii="Arial" w:eastAsia="宋体" w:hAnsi="Arial" w:cs="Arial"/>
          <w:color w:val="666666"/>
          <w:kern w:val="0"/>
          <w:szCs w:val="21"/>
        </w:rPr>
      </w:pPr>
      <w:ins w:id="7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传统上，实现键值对的双向映射需要维护两个单独的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，并保持它们间的同步。但这种方式很容易出错，而且对于值已经在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中的情况，会变得非常混乱。例如：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7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Map&lt;String, Integer&gt; nameToId = Maps.newHashMap();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Map&lt;Integer, String&gt; idToName = Maps.newHashMap();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8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30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nameToId.put("Bob", 42);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9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190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idToName.put(42, "Bob");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//如果"Bob"和42已经在map中了，会发生什么?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10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89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//如果我们忘了同步两个map，会有诡异的bug发生...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ins w:id="11" w:author="Unknown"/>
          <w:rFonts w:ascii="Arial" w:eastAsia="宋体" w:hAnsi="Arial" w:cs="Arial"/>
          <w:color w:val="666666"/>
          <w:kern w:val="0"/>
          <w:szCs w:val="21"/>
        </w:rPr>
      </w:pPr>
      <w:ins w:id="12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"http://docs.guava-libraries.googlecode.com/git/javadoc/com/google/common/collect/BiMap.html"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BiMap&lt;K,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是特殊的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</w:t>
        </w:r>
      </w:ins>
    </w:p>
    <w:p w:rsidR="00D77CE9" w:rsidRPr="00D77CE9" w:rsidRDefault="00D77CE9" w:rsidP="00D77CE9">
      <w:pPr>
        <w:widowControl/>
        <w:numPr>
          <w:ilvl w:val="0"/>
          <w:numId w:val="7"/>
        </w:numPr>
        <w:spacing w:line="420" w:lineRule="atLeast"/>
        <w:ind w:left="0"/>
        <w:jc w:val="left"/>
        <w:rPr>
          <w:ins w:id="13" w:author="Unknown"/>
          <w:rFonts w:ascii="Arial" w:eastAsia="宋体" w:hAnsi="Arial" w:cs="Arial"/>
          <w:color w:val="666666"/>
          <w:kern w:val="0"/>
          <w:szCs w:val="21"/>
        </w:rPr>
      </w:pPr>
      <w:ins w:id="14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lastRenderedPageBreak/>
          <w:t>可以用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"http://docs.guava-libraries.googlecode.com/git/javadoc/com/google/common/collect/BiMap.html" \l "inverse()"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inverse()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反转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BiMap&lt;K,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的键值映射</w:t>
        </w:r>
      </w:ins>
    </w:p>
    <w:p w:rsidR="00D77CE9" w:rsidRPr="00D77CE9" w:rsidRDefault="00D77CE9" w:rsidP="00D77CE9">
      <w:pPr>
        <w:widowControl/>
        <w:numPr>
          <w:ilvl w:val="0"/>
          <w:numId w:val="7"/>
        </w:numPr>
        <w:spacing w:line="420" w:lineRule="atLeast"/>
        <w:ind w:left="0"/>
        <w:jc w:val="left"/>
        <w:rPr>
          <w:ins w:id="15" w:author="Unknown"/>
          <w:rFonts w:ascii="Arial" w:eastAsia="宋体" w:hAnsi="Arial" w:cs="Arial"/>
          <w:color w:val="666666"/>
          <w:kern w:val="0"/>
          <w:szCs w:val="21"/>
        </w:rPr>
      </w:pPr>
      <w:ins w:id="16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保证值是唯一的，因此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"http://docs.guava-libraries.googlecode.com/git-history/release/javadoc/com/google/common/collect/BiMap.html" \l "values()"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values()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返回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而不是普通的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Collection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17" w:author="Unknown"/>
          <w:rFonts w:ascii="Arial" w:eastAsia="宋体" w:hAnsi="Arial" w:cs="Arial"/>
          <w:color w:val="666666"/>
          <w:kern w:val="0"/>
          <w:szCs w:val="21"/>
        </w:rPr>
      </w:pPr>
      <w:ins w:id="18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BiMap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中，如果你想把键映射到已经存在的值，会抛出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IllegalArgumentException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异常。如果对特定值，你想要强制替换它的键，请使用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"http://docs.guava-libraries.googlecode.com/git/javadoc/com/google/common/collect/BiMap.html" \l "forcePut(java.lang.Object,java.lang.Object)"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BiMap.forcePut(key, value)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5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BiMap&lt;String, Integer&gt; userId = HashBiMap.create();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19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10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String userForId = userId.inverse().get(id);</w:t>
            </w:r>
          </w:p>
        </w:tc>
      </w:tr>
    </w:tbl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ins w:id="20" w:author="Unknown"/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ins w:id="21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BiMap</w:t>
        </w:r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的各种实现</w:t>
        </w:r>
      </w:ins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1839"/>
        <w:gridCol w:w="2240"/>
      </w:tblGrid>
      <w:tr w:rsidR="00D77CE9" w:rsidRPr="00D77CE9" w:rsidTr="000720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键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–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值实现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值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–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键实现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对应的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BiMap</w:t>
            </w:r>
            <w:r w:rsidRPr="00D77CE9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实现</w:t>
            </w:r>
          </w:p>
        </w:tc>
      </w:tr>
      <w:tr w:rsidR="00D77CE9" w:rsidRPr="00D77CE9" w:rsidTr="000720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41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HashBiMap</w:t>
              </w:r>
            </w:hyperlink>
          </w:p>
        </w:tc>
      </w:tr>
      <w:tr w:rsidR="00D77CE9" w:rsidRPr="00D77CE9" w:rsidTr="000720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ImmutableMap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ImmutableMap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42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ImmutableBiMap</w:t>
              </w:r>
            </w:hyperlink>
          </w:p>
        </w:tc>
      </w:tr>
      <w:tr w:rsidR="00D77CE9" w:rsidRPr="00D77CE9" w:rsidTr="000720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EnumMap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EnumMap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43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EnumBiMap</w:t>
              </w:r>
            </w:hyperlink>
          </w:p>
        </w:tc>
      </w:tr>
      <w:tr w:rsidR="00D77CE9" w:rsidRPr="00D77CE9" w:rsidTr="000720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EnumMap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D77CE9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77CE9">
              <w:rPr>
                <w:rFonts w:ascii="Arial" w:eastAsia="宋体" w:hAnsi="Arial" w:cs="Arial"/>
                <w:color w:val="666666"/>
                <w:kern w:val="0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77CE9" w:rsidRPr="00D77CE9" w:rsidRDefault="000C6B13" w:rsidP="00D77CE9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44" w:history="1">
              <w:r w:rsidR="00D77CE9" w:rsidRPr="00D77CE9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EnumHashBiMap</w:t>
              </w:r>
            </w:hyperlink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ins w:id="22" w:author="Unknown"/>
          <w:rFonts w:ascii="Arial" w:eastAsia="宋体" w:hAnsi="Arial" w:cs="Arial"/>
          <w:color w:val="666666"/>
          <w:kern w:val="0"/>
          <w:szCs w:val="21"/>
        </w:rPr>
      </w:pPr>
      <w:ins w:id="23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注：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"https://code.google.com/p/guava-libraries/wiki/CollectionUtilitiesExplained" \l "Maps"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Maps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类中还有一些诸如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synchronizedBiMap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BiMap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工具方法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.</w:t>
        </w:r>
      </w:ins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ins w:id="24" w:author="Unknown"/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ins w:id="25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Table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Table&lt;Vertex, Vertex, Double&gt; weightedGraph = HashBasedTable.create();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weightedGraph.put(v1, v2, 4);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26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5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weightedGraph.put(v1, v3, 20);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weightedGraph.put(v2, v3, 5);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27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50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weightedGraph.row(v1); // returns a Map mapping v2 to 4, v3 to 20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28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weightedGraph.column(v3); // returns a Map mapping v1 to 20, v2 to 5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ins w:id="29" w:author="Unknown"/>
          <w:rFonts w:ascii="Arial" w:eastAsia="宋体" w:hAnsi="Arial" w:cs="Arial"/>
          <w:color w:val="666666"/>
          <w:kern w:val="0"/>
          <w:szCs w:val="21"/>
        </w:rPr>
      </w:pPr>
      <w:ins w:id="30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lastRenderedPageBreak/>
          <w:t>通常来说，当你想使用多个键做索引的时候，你可能会用类似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Map&lt;FirstName, Map&lt;LastName, Person&gt;&gt;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的实现，这种方式很丑陋，使用上也不友好。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Guava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为此提供了新集合类型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，它有两个支持所有类型的键：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列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提供多种视图，以便你从各种角度使用它：</w:t>
        </w:r>
      </w:ins>
    </w:p>
    <w:p w:rsidR="00D77CE9" w:rsidRPr="00D77CE9" w:rsidRDefault="00D77CE9" w:rsidP="00D77CE9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ins w:id="31" w:author="Unknown"/>
          <w:rFonts w:ascii="Arial" w:eastAsia="宋体" w:hAnsi="Arial" w:cs="Arial"/>
          <w:color w:val="666666"/>
          <w:kern w:val="0"/>
          <w:szCs w:val="21"/>
        </w:rPr>
      </w:pPr>
      <w:ins w:id="32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"rowMap()"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rowMap()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Map&lt;R, Map&lt;C, V&gt;&gt;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表现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Table&lt;R, C,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。同样的，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"rowKeySet()"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rowKeySet()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返回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的集合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Set&lt;R&gt;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ins w:id="33" w:author="Unknown"/>
          <w:rFonts w:ascii="Arial" w:eastAsia="宋体" w:hAnsi="Arial" w:cs="Arial"/>
          <w:color w:val="666666"/>
          <w:kern w:val="0"/>
          <w:szCs w:val="21"/>
        </w:rPr>
      </w:pPr>
      <w:ins w:id="34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"row(R)"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row(r)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Map&lt;C,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返回给定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的所有列，对这个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进行的写操作也将写入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中。</w:t>
        </w:r>
      </w:ins>
    </w:p>
    <w:p w:rsidR="00D77CE9" w:rsidRPr="00D77CE9" w:rsidRDefault="00D77CE9" w:rsidP="00D77CE9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ins w:id="35" w:author="Unknown"/>
          <w:rFonts w:ascii="Arial" w:eastAsia="宋体" w:hAnsi="Arial" w:cs="Arial"/>
          <w:color w:val="666666"/>
          <w:kern w:val="0"/>
          <w:szCs w:val="21"/>
        </w:rPr>
      </w:pPr>
      <w:ins w:id="36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类似的列访问方法：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"columnMap()"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columnMap()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"columnKeySet()"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columnKeySet()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"column(C)"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column(c)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。（基于列的访问会比基于的行访问稍微低效点）</w:t>
        </w:r>
      </w:ins>
    </w:p>
    <w:p w:rsidR="00D77CE9" w:rsidRPr="00D77CE9" w:rsidRDefault="00D77CE9" w:rsidP="00D77CE9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ins w:id="37" w:author="Unknown"/>
          <w:rFonts w:ascii="Arial" w:eastAsia="宋体" w:hAnsi="Arial" w:cs="Arial"/>
          <w:color w:val="666666"/>
          <w:kern w:val="0"/>
          <w:szCs w:val="21"/>
        </w:rPr>
      </w:pPr>
      <w:ins w:id="38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"http://docs.guava-libraries.googlecode.com/git/javadoc/com/google/common/collect/Table.html" \l "cellSet()"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cellSet()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：用元素类型为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"http://docs.guava-libraries.googlecode.com/git/javadoc/com/google/common/collect/Table.Cell.html"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Table.Cell&lt;R, C,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表现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Table&lt;R, C,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Cell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类似于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Map.Entry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，但它是用行和列两个键区分的。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39" w:author="Unknown"/>
          <w:rFonts w:ascii="Arial" w:eastAsia="宋体" w:hAnsi="Arial" w:cs="Arial"/>
          <w:color w:val="666666"/>
          <w:kern w:val="0"/>
          <w:szCs w:val="21"/>
        </w:rPr>
      </w:pPr>
      <w:ins w:id="40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有如下几种实现：</w:t>
        </w:r>
      </w:ins>
    </w:p>
    <w:p w:rsidR="00D77CE9" w:rsidRPr="00D77CE9" w:rsidRDefault="00D77CE9" w:rsidP="00D77CE9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ins w:id="41" w:author="Unknown"/>
          <w:rFonts w:ascii="Arial" w:eastAsia="宋体" w:hAnsi="Arial" w:cs="Arial"/>
          <w:color w:val="666666"/>
          <w:kern w:val="0"/>
          <w:szCs w:val="21"/>
        </w:rPr>
      </w:pPr>
      <w:ins w:id="42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"http://docs.guava-libraries.googlecode.com/git/javadoc/com/google/common/collect/HashBasedTable.html"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HashBasedTable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：本质上用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HashMap&lt;R, HashMap&lt;C, V&gt;&gt;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实现；</w:t>
        </w:r>
      </w:ins>
    </w:p>
    <w:p w:rsidR="00D77CE9" w:rsidRPr="00D77CE9" w:rsidRDefault="00D77CE9" w:rsidP="00D77CE9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ins w:id="43" w:author="Unknown"/>
          <w:rFonts w:ascii="Arial" w:eastAsia="宋体" w:hAnsi="Arial" w:cs="Arial"/>
          <w:color w:val="666666"/>
          <w:kern w:val="0"/>
          <w:szCs w:val="21"/>
        </w:rPr>
      </w:pPr>
      <w:ins w:id="44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"http://docs.guava-libraries.googlecode.com/git/javadoc/com/google/common/collect/TreeBasedTable.html"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TreeBasedTable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：本质上用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TreeMap&lt;R, TreeMap&lt;C,V&gt;&gt;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实现；</w:t>
        </w:r>
      </w:ins>
    </w:p>
    <w:p w:rsidR="00D77CE9" w:rsidRPr="00D77CE9" w:rsidRDefault="00D77CE9" w:rsidP="00D77CE9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ins w:id="45" w:author="Unknown"/>
          <w:rFonts w:ascii="Arial" w:eastAsia="宋体" w:hAnsi="Arial" w:cs="Arial"/>
          <w:color w:val="666666"/>
          <w:kern w:val="0"/>
          <w:szCs w:val="21"/>
        </w:rPr>
      </w:pPr>
      <w:ins w:id="46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"http://docs.guava-libraries.googlecode.com/git-history/release/javadoc/com/google/common/collect/ImmutableTable.html"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ImmutableTable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：本质上用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ImmutableMap&lt;R, ImmutableMap&lt;C, V&gt;&gt;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实现；注：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ImmutableTable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对稀疏或密集的数据集都有优化。</w:t>
        </w:r>
      </w:ins>
    </w:p>
    <w:p w:rsidR="00D77CE9" w:rsidRPr="00D77CE9" w:rsidRDefault="00D77CE9" w:rsidP="00D77CE9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ins w:id="47" w:author="Unknown"/>
          <w:rFonts w:ascii="Arial" w:eastAsia="宋体" w:hAnsi="Arial" w:cs="Arial"/>
          <w:color w:val="666666"/>
          <w:kern w:val="0"/>
          <w:szCs w:val="21"/>
        </w:rPr>
      </w:pPr>
      <w:ins w:id="48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"http://docs.guava-libraries.googlecode.com/git/javadoc/com/google/common/collect/ArrayTable.html"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ArrayTable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：要求在构造时就指定行和列的大小，本质上由一个二维数组实现，以提升访问速度和密集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的内存利用率。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ArrayTable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与其他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Table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的工作原理有点不同，请参见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Javadoc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了解详情。</w:t>
        </w:r>
      </w:ins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ins w:id="49" w:author="Unknown"/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ins w:id="50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ClassToInstanceMap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51" w:author="Unknown"/>
          <w:rFonts w:ascii="Arial" w:eastAsia="宋体" w:hAnsi="Arial" w:cs="Arial"/>
          <w:color w:val="666666"/>
          <w:kern w:val="0"/>
          <w:szCs w:val="21"/>
        </w:rPr>
      </w:pPr>
      <w:ins w:id="52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"http://docs.guava-libraries.googlecode.com/git-history/release/javadoc/com/google/common/collect/ClassToInstanceMap.html"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是一种特殊的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：它的键是类型，而值是符合键所指类型的对象。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53" w:author="Unknown"/>
          <w:rFonts w:ascii="Arial" w:eastAsia="宋体" w:hAnsi="Arial" w:cs="Arial"/>
          <w:color w:val="666666"/>
          <w:kern w:val="0"/>
          <w:szCs w:val="21"/>
        </w:rPr>
      </w:pPr>
      <w:ins w:id="54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为了扩展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接口，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额外声明了两个方法：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"http://docs.guava-libraries.googlecode.com/git-history/release/javadoc/com/google/common/collect/ClassToInstanceMap.html" \l "getInstance(java.lang.Class)"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T getInstance(Class&lt;T&gt;)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"http://docs.guava-libraries.googlecode.com/git-history/release/javadoc/com/google/common/collect/ClassToInstanceMap.html" \l "putInstance(java.lang.Class,java.lang.Object)"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T putInstance(Class&lt;T&gt;, T)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，从而避免强制类型转换，同时保证了类型安全。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55" w:author="Unknown"/>
          <w:rFonts w:ascii="Arial" w:eastAsia="宋体" w:hAnsi="Arial" w:cs="Arial"/>
          <w:color w:val="666666"/>
          <w:kern w:val="0"/>
          <w:szCs w:val="21"/>
        </w:rPr>
      </w:pPr>
      <w:ins w:id="56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有唯一的泛型参数，通常称为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，代表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支持的所有类型的上界。例如：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ClassToInstanceMap&lt;Number&gt; numberDefaults=MutableClassToInstanceMap.create();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numberDefaults.putInstance(Integer.class, Integer.valueOf(0));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ins w:id="57" w:author="Unknown"/>
          <w:rFonts w:ascii="Arial" w:eastAsia="宋体" w:hAnsi="Arial" w:cs="Arial"/>
          <w:color w:val="666666"/>
          <w:kern w:val="0"/>
          <w:szCs w:val="21"/>
        </w:rPr>
      </w:pPr>
      <w:ins w:id="58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从技术上讲，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ClassToInstanceMap&lt;B&gt;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实现了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Map&lt;Class&lt;? extends B&gt;, B&gt;——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或者换句话说，是一个映射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的子类型到对应实例的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。这让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包含的泛型声明有点令人困惑，但请记住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始终是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所支持类型的上界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——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通常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B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就是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Object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59" w:author="Unknown"/>
          <w:rFonts w:ascii="Arial" w:eastAsia="宋体" w:hAnsi="Arial" w:cs="Arial"/>
          <w:color w:val="666666"/>
          <w:kern w:val="0"/>
          <w:szCs w:val="21"/>
        </w:rPr>
      </w:pPr>
      <w:ins w:id="60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对于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Guava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提供了两种有用的实现：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"http://docs.guava-libraries.googlecode.com/git-history/release/javadoc/com/google/common/collect/MutableClassToInstanceMap.html"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MutableClassToInstanceMap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"http://docs.guava-libraries.googlecode.com/git-history/release/javadoc/com/google/common/collect/ImmutableClassToInstanceMap.html"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ImmutableClassToInstanceMap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ins w:id="61" w:author="Unknown"/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ins w:id="62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RangeSet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63" w:author="Unknown"/>
          <w:rFonts w:ascii="Arial" w:eastAsia="宋体" w:hAnsi="Arial" w:cs="Arial"/>
          <w:color w:val="666666"/>
          <w:kern w:val="0"/>
          <w:szCs w:val="21"/>
        </w:rPr>
      </w:pPr>
      <w:ins w:id="64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描述了一组不相连的、非空的区间。当把一个区间添加到可变的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时，所有相连的区间会被合并，空区间会被忽略。例如：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50"/>
        <w:gridCol w:w="45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RangeSet&lt;Integer&gt; rangeSet = TreeRangeSet.create();</w:t>
            </w:r>
          </w:p>
        </w:tc>
      </w:tr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rangeSet.add(Range.closed(1, 10)); // {[1,10]}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65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rangeSet.add(Range.closedOpen(11, 15));//不相连区间:{[1,10], [11,15)}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rangeSet.add(Range.closedOpen(15, 20)); //相连区间; {[1,10], [11,20)}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66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rangeSet.add(Range.openClosed(0, 0)); //空区间; {[1,10], [11,20)}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rangeSet.remove(Range.open(5, 10)); //分割[1, 10]; {[1,5], [10,10], [11,20)}</w:t>
            </w:r>
          </w:p>
        </w:tc>
      </w:tr>
    </w:tbl>
    <w:p w:rsidR="00D77CE9" w:rsidRPr="00D77CE9" w:rsidRDefault="00D77CE9" w:rsidP="00D77CE9">
      <w:pPr>
        <w:widowControl/>
        <w:spacing w:after="240" w:line="525" w:lineRule="atLeast"/>
        <w:jc w:val="left"/>
        <w:rPr>
          <w:ins w:id="67" w:author="Unknown"/>
          <w:rFonts w:ascii="Arial" w:eastAsia="宋体" w:hAnsi="Arial" w:cs="Arial"/>
          <w:color w:val="666666"/>
          <w:kern w:val="0"/>
          <w:szCs w:val="21"/>
        </w:rPr>
      </w:pPr>
      <w:ins w:id="68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请注意，要合并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Range.closed(1, 10)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Range.closedOpen(11, 15)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这样的区间，你需要首先用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begin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instrText xml:space="preserve"> HYPERLINK "http://docs.guava-libraries.googlecode.com/git-history/release/javadoc/com/google/common/collect/Range.html" \l "canonical(com.google.common.collect.DiscreteDomain)" </w:instrTex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separate"/>
        </w:r>
        <w:r w:rsidRPr="00D77CE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Range.canonical(DiscreteDomain)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fldChar w:fldCharType="end"/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对区间进行预处理，例如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DiscreteDomain.integers()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Default="00D77CE9" w:rsidP="00D77CE9">
      <w:pPr>
        <w:widowControl/>
        <w:spacing w:after="240" w:line="525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ins w:id="69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注：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不支持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GWT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，也不支持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JDK5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和更早版本；因为，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需要充分利用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JDK6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NavigableMap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的特性。</w:t>
        </w:r>
      </w:ins>
    </w:p>
    <w:p w:rsidR="00C3581C" w:rsidRDefault="00C3581C" w:rsidP="00D77CE9">
      <w:pPr>
        <w:widowControl/>
        <w:spacing w:after="240" w:line="525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bookmarkStart w:id="70" w:name="_GoBack"/>
      <w:bookmarkEnd w:id="70"/>
    </w:p>
    <w:tbl>
      <w:tblPr>
        <w:tblW w:w="784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137"/>
        <w:gridCol w:w="3078"/>
      </w:tblGrid>
      <w:tr w:rsidR="00167104" w:rsidRPr="00167104" w:rsidTr="00167104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Guava Range </w:t>
            </w:r>
            <w:r w:rsidRPr="00167104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概念，范围和方法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>概念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表示范围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guava</w:t>
            </w:r>
            <w:r w:rsidRPr="00167104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对应功能方法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(a..b)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a &lt; x &lt; b}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open(C, 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[a..b]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a &lt;= x &lt;= b}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closed(C, 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[a..b)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a &lt;= x &lt; b}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closedOpen(C, 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(a..b]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a &lt; x &lt;= b}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openClosed(C, 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(a..+∞)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x &gt; a}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greaterThan(C)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[a..+∞)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x &gt;= a}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atLeast(C)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(-∞..b)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x &lt; b}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lessThan(C)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(-∞..b]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{x | x &lt;= b}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atMost(C)</w:t>
            </w:r>
          </w:p>
        </w:tc>
      </w:tr>
      <w:tr w:rsidR="00167104" w:rsidRPr="00167104" w:rsidTr="0016710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(-∞..+∞)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all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7104" w:rsidRPr="00167104" w:rsidRDefault="00167104" w:rsidP="0016710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67104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all()</w:t>
            </w:r>
          </w:p>
        </w:tc>
      </w:tr>
    </w:tbl>
    <w:p w:rsidR="00167104" w:rsidRPr="00167104" w:rsidRDefault="00167104" w:rsidP="00167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6710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</w:p>
    <w:p w:rsidR="00D126F4" w:rsidRDefault="00D126F4" w:rsidP="00D77CE9">
      <w:pPr>
        <w:widowControl/>
        <w:spacing w:after="240" w:line="525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</w:p>
    <w:p w:rsidR="00D126F4" w:rsidRPr="00D126F4" w:rsidRDefault="00D126F4" w:rsidP="00D77CE9">
      <w:pPr>
        <w:widowControl/>
        <w:spacing w:after="240" w:line="525" w:lineRule="atLeast"/>
        <w:jc w:val="left"/>
        <w:rPr>
          <w:ins w:id="71" w:author="Unknown"/>
          <w:rFonts w:ascii="Arial" w:eastAsia="宋体" w:hAnsi="Arial" w:cs="Arial"/>
          <w:color w:val="666666"/>
          <w:kern w:val="0"/>
          <w:szCs w:val="21"/>
        </w:rPr>
      </w:pPr>
    </w:p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ins w:id="72" w:author="Unknown"/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ins w:id="73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RangeSet</w:t>
        </w:r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的视图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74" w:author="Unknown"/>
          <w:rFonts w:ascii="Arial" w:eastAsia="宋体" w:hAnsi="Arial" w:cs="Arial"/>
          <w:color w:val="666666"/>
          <w:kern w:val="0"/>
          <w:szCs w:val="21"/>
        </w:rPr>
      </w:pPr>
      <w:ins w:id="75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的实现支持非常广泛的视图：</w:t>
        </w:r>
      </w:ins>
    </w:p>
    <w:p w:rsidR="00D77CE9" w:rsidRPr="00D77CE9" w:rsidRDefault="00D77CE9" w:rsidP="00D77CE9">
      <w:pPr>
        <w:widowControl/>
        <w:numPr>
          <w:ilvl w:val="0"/>
          <w:numId w:val="10"/>
        </w:numPr>
        <w:spacing w:line="420" w:lineRule="atLeast"/>
        <w:ind w:left="0"/>
        <w:jc w:val="left"/>
        <w:rPr>
          <w:ins w:id="76" w:author="Unknown"/>
          <w:rFonts w:ascii="Arial" w:eastAsia="宋体" w:hAnsi="Arial" w:cs="Arial"/>
          <w:color w:val="666666"/>
          <w:kern w:val="0"/>
          <w:szCs w:val="21"/>
        </w:rPr>
      </w:pPr>
      <w:ins w:id="77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complement()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：返回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的补集视图。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complement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也是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类型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,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包含了不相连的、非空的区间。</w:t>
        </w:r>
      </w:ins>
    </w:p>
    <w:p w:rsidR="00D77CE9" w:rsidRPr="00D77CE9" w:rsidRDefault="00D77CE9" w:rsidP="00D77CE9">
      <w:pPr>
        <w:widowControl/>
        <w:numPr>
          <w:ilvl w:val="0"/>
          <w:numId w:val="10"/>
        </w:numPr>
        <w:spacing w:line="420" w:lineRule="atLeast"/>
        <w:ind w:left="0"/>
        <w:jc w:val="left"/>
        <w:rPr>
          <w:ins w:id="78" w:author="Unknown"/>
          <w:rFonts w:ascii="Arial" w:eastAsia="宋体" w:hAnsi="Arial" w:cs="Arial"/>
          <w:color w:val="666666"/>
          <w:kern w:val="0"/>
          <w:szCs w:val="21"/>
        </w:rPr>
      </w:pPr>
      <w:ins w:id="79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subRangeSet(Range&lt;C&gt;)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：返回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与给定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的交集视图。这扩展了传统排序集合中的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headSet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subSet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tailSet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操作。</w:t>
        </w:r>
      </w:ins>
    </w:p>
    <w:p w:rsidR="00D77CE9" w:rsidRPr="00D77CE9" w:rsidRDefault="00D77CE9" w:rsidP="00D77CE9">
      <w:pPr>
        <w:widowControl/>
        <w:numPr>
          <w:ilvl w:val="0"/>
          <w:numId w:val="10"/>
        </w:numPr>
        <w:spacing w:line="420" w:lineRule="atLeast"/>
        <w:ind w:left="0"/>
        <w:jc w:val="left"/>
        <w:rPr>
          <w:ins w:id="80" w:author="Unknown"/>
          <w:rFonts w:ascii="Arial" w:eastAsia="宋体" w:hAnsi="Arial" w:cs="Arial"/>
          <w:color w:val="666666"/>
          <w:kern w:val="0"/>
          <w:szCs w:val="21"/>
        </w:rPr>
      </w:pPr>
      <w:ins w:id="81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asRanges()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Set&lt;Range&lt;C&gt;&gt;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表现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，这样可以遍历其中的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numPr>
          <w:ilvl w:val="0"/>
          <w:numId w:val="10"/>
        </w:numPr>
        <w:spacing w:line="420" w:lineRule="atLeast"/>
        <w:ind w:left="0"/>
        <w:jc w:val="left"/>
        <w:rPr>
          <w:ins w:id="82" w:author="Unknown"/>
          <w:rFonts w:ascii="Arial" w:eastAsia="宋体" w:hAnsi="Arial" w:cs="Arial"/>
          <w:color w:val="666666"/>
          <w:kern w:val="0"/>
          <w:szCs w:val="21"/>
        </w:rPr>
      </w:pPr>
      <w:ins w:id="83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asSet(DiscreteDomain&lt;C&gt;)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（仅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ImmutableRangeSet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支持）：用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ImmutableSortedSet&lt;C&gt;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表现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，以区间中所有元素的形式而不是区间本身的形式查看。（这个操作不支持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DiscreteDomain 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都没有上边界，或都没有下边界的情况）</w:t>
        </w:r>
      </w:ins>
    </w:p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ins w:id="84" w:author="Unknown"/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ins w:id="85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RangeSet</w:t>
        </w:r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的查询方法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86" w:author="Unknown"/>
          <w:rFonts w:ascii="Arial" w:eastAsia="宋体" w:hAnsi="Arial" w:cs="Arial"/>
          <w:color w:val="666666"/>
          <w:kern w:val="0"/>
          <w:szCs w:val="21"/>
        </w:rPr>
      </w:pPr>
      <w:ins w:id="87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为了方便操作，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直接提供了若干查询方法，其中最突出的有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:</w:t>
        </w:r>
      </w:ins>
    </w:p>
    <w:p w:rsidR="00D77CE9" w:rsidRPr="00D77CE9" w:rsidRDefault="00D77CE9" w:rsidP="00D77CE9">
      <w:pPr>
        <w:widowControl/>
        <w:numPr>
          <w:ilvl w:val="0"/>
          <w:numId w:val="11"/>
        </w:numPr>
        <w:spacing w:line="420" w:lineRule="atLeast"/>
        <w:ind w:left="0"/>
        <w:jc w:val="left"/>
        <w:rPr>
          <w:ins w:id="88" w:author="Unknown"/>
          <w:rFonts w:ascii="Arial" w:eastAsia="宋体" w:hAnsi="Arial" w:cs="Arial"/>
          <w:color w:val="666666"/>
          <w:kern w:val="0"/>
          <w:szCs w:val="21"/>
        </w:rPr>
      </w:pPr>
      <w:ins w:id="89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contains(C)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最基本的操作，判断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中是否有任何区间包含给定元素。</w:t>
        </w:r>
      </w:ins>
    </w:p>
    <w:p w:rsidR="00D77CE9" w:rsidRPr="00D77CE9" w:rsidRDefault="00D77CE9" w:rsidP="00D77CE9">
      <w:pPr>
        <w:widowControl/>
        <w:numPr>
          <w:ilvl w:val="0"/>
          <w:numId w:val="11"/>
        </w:numPr>
        <w:spacing w:line="420" w:lineRule="atLeast"/>
        <w:ind w:left="0"/>
        <w:jc w:val="left"/>
        <w:rPr>
          <w:ins w:id="90" w:author="Unknown"/>
          <w:rFonts w:ascii="Arial" w:eastAsia="宋体" w:hAnsi="Arial" w:cs="Arial"/>
          <w:color w:val="666666"/>
          <w:kern w:val="0"/>
          <w:szCs w:val="21"/>
        </w:rPr>
      </w:pPr>
      <w:ins w:id="91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rangeContaining(C)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：返回包含给定元素的区间；若没有这样的区间，则返回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null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numPr>
          <w:ilvl w:val="0"/>
          <w:numId w:val="11"/>
        </w:numPr>
        <w:spacing w:line="420" w:lineRule="atLeast"/>
        <w:ind w:left="0"/>
        <w:jc w:val="left"/>
        <w:rPr>
          <w:ins w:id="92" w:author="Unknown"/>
          <w:rFonts w:ascii="Arial" w:eastAsia="宋体" w:hAnsi="Arial" w:cs="Arial"/>
          <w:color w:val="666666"/>
          <w:kern w:val="0"/>
          <w:szCs w:val="21"/>
        </w:rPr>
      </w:pPr>
      <w:ins w:id="93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lastRenderedPageBreak/>
          <w:t>encloses(Range&lt;C&gt;)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：简单明了，判断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中是否有任何区间包括给定区间。</w:t>
        </w:r>
      </w:ins>
    </w:p>
    <w:p w:rsidR="00D77CE9" w:rsidRPr="00D77CE9" w:rsidRDefault="00D77CE9" w:rsidP="00D77CE9">
      <w:pPr>
        <w:widowControl/>
        <w:numPr>
          <w:ilvl w:val="0"/>
          <w:numId w:val="11"/>
        </w:numPr>
        <w:spacing w:line="420" w:lineRule="atLeast"/>
        <w:ind w:left="0"/>
        <w:jc w:val="left"/>
        <w:rPr>
          <w:ins w:id="94" w:author="Unknown"/>
          <w:rFonts w:ascii="Arial" w:eastAsia="宋体" w:hAnsi="Arial" w:cs="Arial"/>
          <w:color w:val="666666"/>
          <w:kern w:val="0"/>
          <w:szCs w:val="21"/>
        </w:rPr>
      </w:pPr>
      <w:ins w:id="95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span()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：返回包括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中所有区间的最小区间。</w:t>
        </w:r>
      </w:ins>
    </w:p>
    <w:p w:rsidR="00D77CE9" w:rsidRPr="00D77CE9" w:rsidRDefault="00D77CE9" w:rsidP="00D77CE9">
      <w:pPr>
        <w:widowControl/>
        <w:spacing w:after="150" w:line="504" w:lineRule="atLeast"/>
        <w:jc w:val="left"/>
        <w:outlineLvl w:val="1"/>
        <w:rPr>
          <w:ins w:id="96" w:author="Unknown"/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ins w:id="97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RangeMap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98" w:author="Unknown"/>
          <w:rFonts w:ascii="Arial" w:eastAsia="宋体" w:hAnsi="Arial" w:cs="Arial"/>
          <w:color w:val="666666"/>
          <w:kern w:val="0"/>
          <w:szCs w:val="21"/>
        </w:rPr>
      </w:pPr>
      <w:ins w:id="99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描述了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不相交的、非空的区间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”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到特定值的映射。和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RangeSet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不同，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不会合并相邻的映射，即便相邻的区间映射到相同的值。例如：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710"/>
        <w:gridCol w:w="45"/>
      </w:tblGrid>
      <w:tr w:rsidR="00D77CE9" w:rsidRPr="00D77CE9" w:rsidTr="00D77C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RangeMap&lt;Integer, String&gt; rangeMap = TreeRangeMap.create();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rangeMap.put(Range.closed(1, 10), "foo"); //{[1,10] =&gt; "foo"}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100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rangeMap.put(Range.open(3, 6), "bar"); //{[1,3] =&gt; "foo", (3,6) =&gt; "bar", [6,10] =&gt; "foo"}</w:t>
            </w:r>
          </w:p>
        </w:tc>
      </w:tr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rangeMap.put(Range.open(10, 20), "foo"); //{[1,3] =&gt; "foo", (3,6) =&gt; "bar", [6,10] =&gt; "foo", (10,20) =&gt; "foo"}</w:t>
            </w:r>
          </w:p>
        </w:tc>
      </w:tr>
    </w:tbl>
    <w:p w:rsidR="00D77CE9" w:rsidRPr="00D77CE9" w:rsidRDefault="00D77CE9" w:rsidP="00D77CE9">
      <w:pPr>
        <w:widowControl/>
        <w:shd w:val="clear" w:color="auto" w:fill="FFFFFF"/>
        <w:jc w:val="left"/>
        <w:rPr>
          <w:ins w:id="101" w:author="Unknown"/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D77CE9" w:rsidRPr="00D77CE9" w:rsidTr="00D77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7CE9" w:rsidRPr="00D77CE9" w:rsidRDefault="00D77CE9" w:rsidP="00D77C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CE9">
              <w:rPr>
                <w:rFonts w:ascii="宋体" w:eastAsia="宋体" w:hAnsi="宋体" w:cs="宋体"/>
                <w:kern w:val="0"/>
                <w:sz w:val="24"/>
                <w:szCs w:val="24"/>
              </w:rPr>
              <w:t>rangeMap.remove(Range.closed(5, 11)); //{[1,3] =&gt; "foo", (3,5) =&gt; "bar", (11,20) =&gt; "foo"}</w:t>
            </w:r>
          </w:p>
        </w:tc>
      </w:tr>
    </w:tbl>
    <w:p w:rsidR="00D77CE9" w:rsidRPr="00D77CE9" w:rsidRDefault="00D77CE9" w:rsidP="00D77CE9">
      <w:pPr>
        <w:widowControl/>
        <w:spacing w:after="150" w:line="393" w:lineRule="atLeast"/>
        <w:jc w:val="left"/>
        <w:outlineLvl w:val="2"/>
        <w:rPr>
          <w:ins w:id="102" w:author="Unknown"/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ins w:id="103" w:author="Unknown"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RangeMap</w:t>
        </w:r>
        <w:r w:rsidRPr="00D77CE9">
          <w:rPr>
            <w:rFonts w:ascii="Arial" w:eastAsia="宋体" w:hAnsi="Arial" w:cs="Arial"/>
            <w:b/>
            <w:bCs/>
            <w:color w:val="666666"/>
            <w:kern w:val="0"/>
            <w:sz w:val="27"/>
            <w:szCs w:val="27"/>
          </w:rPr>
          <w:t>的视图</w:t>
        </w:r>
      </w:ins>
    </w:p>
    <w:p w:rsidR="00D77CE9" w:rsidRPr="00D77CE9" w:rsidRDefault="00D77CE9" w:rsidP="00D77CE9">
      <w:pPr>
        <w:widowControl/>
        <w:spacing w:after="240" w:line="525" w:lineRule="atLeast"/>
        <w:jc w:val="left"/>
        <w:rPr>
          <w:ins w:id="104" w:author="Unknown"/>
          <w:rFonts w:ascii="Arial" w:eastAsia="宋体" w:hAnsi="Arial" w:cs="Arial"/>
          <w:color w:val="666666"/>
          <w:kern w:val="0"/>
          <w:szCs w:val="21"/>
        </w:rPr>
      </w:pPr>
      <w:ins w:id="105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提供两个视图：</w:t>
        </w:r>
      </w:ins>
    </w:p>
    <w:p w:rsidR="00D77CE9" w:rsidRPr="00D77CE9" w:rsidRDefault="00D77CE9" w:rsidP="00D77CE9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ins w:id="106" w:author="Unknown"/>
          <w:rFonts w:ascii="Arial" w:eastAsia="宋体" w:hAnsi="Arial" w:cs="Arial"/>
          <w:color w:val="666666"/>
          <w:kern w:val="0"/>
          <w:szCs w:val="21"/>
        </w:rPr>
      </w:pPr>
      <w:ins w:id="107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asMapOfRanges()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Map&lt;Range&lt;K&gt;, V&gt;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表现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。这可以用来遍历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。</w:t>
        </w:r>
      </w:ins>
    </w:p>
    <w:p w:rsidR="00D77CE9" w:rsidRPr="00D77CE9" w:rsidRDefault="00D77CE9" w:rsidP="00D77CE9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ins w:id="108" w:author="Unknown"/>
          <w:rFonts w:ascii="Arial" w:eastAsia="宋体" w:hAnsi="Arial" w:cs="Arial"/>
          <w:color w:val="666666"/>
          <w:kern w:val="0"/>
          <w:szCs w:val="21"/>
        </w:rPr>
      </w:pPr>
      <w:ins w:id="109" w:author="Unknown"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subRangeMap(Range&lt;K&gt;)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：用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类型返回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与给定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Range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的交集视图。这扩展了传统的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headMap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、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subMap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和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tailMap</w:t>
        </w:r>
        <w:r w:rsidRPr="00D77CE9">
          <w:rPr>
            <w:rFonts w:ascii="Arial" w:eastAsia="宋体" w:hAnsi="Arial" w:cs="Arial"/>
            <w:color w:val="666666"/>
            <w:kern w:val="0"/>
            <w:szCs w:val="21"/>
          </w:rPr>
          <w:t>操作。</w:t>
        </w:r>
      </w:ins>
    </w:p>
    <w:p w:rsidR="00707F0D" w:rsidRPr="00D77CE9" w:rsidRDefault="00707F0D"/>
    <w:sectPr w:rsidR="00707F0D" w:rsidRPr="00D77CE9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B13" w:rsidRDefault="000C6B13" w:rsidP="00D126F4">
      <w:r>
        <w:separator/>
      </w:r>
    </w:p>
  </w:endnote>
  <w:endnote w:type="continuationSeparator" w:id="0">
    <w:p w:rsidR="000C6B13" w:rsidRDefault="000C6B13" w:rsidP="00D1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F4" w:rsidRDefault="00D126F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F4" w:rsidRDefault="00D126F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F4" w:rsidRDefault="00D126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B13" w:rsidRDefault="000C6B13" w:rsidP="00D126F4">
      <w:r>
        <w:separator/>
      </w:r>
    </w:p>
  </w:footnote>
  <w:footnote w:type="continuationSeparator" w:id="0">
    <w:p w:rsidR="000C6B13" w:rsidRDefault="000C6B13" w:rsidP="00D12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F4" w:rsidRDefault="00D126F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F4" w:rsidRDefault="00D126F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F4" w:rsidRDefault="00D126F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119E"/>
    <w:multiLevelType w:val="multilevel"/>
    <w:tmpl w:val="1FBA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031DA"/>
    <w:multiLevelType w:val="multilevel"/>
    <w:tmpl w:val="8A5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05159"/>
    <w:multiLevelType w:val="multilevel"/>
    <w:tmpl w:val="3A3C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A4029"/>
    <w:multiLevelType w:val="multilevel"/>
    <w:tmpl w:val="5E10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57AD1"/>
    <w:multiLevelType w:val="multilevel"/>
    <w:tmpl w:val="076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CD6C70"/>
    <w:multiLevelType w:val="multilevel"/>
    <w:tmpl w:val="8E0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63664"/>
    <w:multiLevelType w:val="multilevel"/>
    <w:tmpl w:val="B36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CB68EC"/>
    <w:multiLevelType w:val="multilevel"/>
    <w:tmpl w:val="D42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260DAF"/>
    <w:multiLevelType w:val="multilevel"/>
    <w:tmpl w:val="522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A640E6"/>
    <w:multiLevelType w:val="multilevel"/>
    <w:tmpl w:val="DAC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86757E"/>
    <w:multiLevelType w:val="multilevel"/>
    <w:tmpl w:val="4C9A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6047F0"/>
    <w:multiLevelType w:val="multilevel"/>
    <w:tmpl w:val="29F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42"/>
    <w:rsid w:val="0007209B"/>
    <w:rsid w:val="000C6B13"/>
    <w:rsid w:val="00167104"/>
    <w:rsid w:val="004A6106"/>
    <w:rsid w:val="00535E42"/>
    <w:rsid w:val="00707F0D"/>
    <w:rsid w:val="00C3581C"/>
    <w:rsid w:val="00D126F4"/>
    <w:rsid w:val="00D26778"/>
    <w:rsid w:val="00D7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7C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7C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7C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7CE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7CE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7CE9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D77CE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126F4"/>
    <w:rPr>
      <w:b/>
      <w:bCs/>
    </w:rPr>
  </w:style>
  <w:style w:type="paragraph" w:styleId="a6">
    <w:name w:val="header"/>
    <w:basedOn w:val="a"/>
    <w:link w:val="Char"/>
    <w:uiPriority w:val="99"/>
    <w:unhideWhenUsed/>
    <w:rsid w:val="00D1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126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12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12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7C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7C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7C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7CE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7CE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7CE9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D77CE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126F4"/>
    <w:rPr>
      <w:b/>
      <w:bCs/>
    </w:rPr>
  </w:style>
  <w:style w:type="paragraph" w:styleId="a6">
    <w:name w:val="header"/>
    <w:basedOn w:val="a"/>
    <w:link w:val="Char"/>
    <w:uiPriority w:val="99"/>
    <w:unhideWhenUsed/>
    <w:rsid w:val="00D1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126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12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12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uava-libraries.googlecode.com/git-history/release/javadoc/com/google/common/collect/Multiset.html" TargetMode="External"/><Relationship Id="rId18" Type="http://schemas.openxmlformats.org/officeDocument/2006/relationships/hyperlink" Target="http://docs.guava-libraries.googlecode.com/git/javadoc/com/google/common/collect/ConcurrentHashMultiset.html" TargetMode="External"/><Relationship Id="rId26" Type="http://schemas.openxmlformats.org/officeDocument/2006/relationships/hyperlink" Target="http://docs.guava-libraries.googlecode.com/git-history/release/javadoc/com/google/common/collect/Multimap.html" TargetMode="External"/><Relationship Id="rId39" Type="http://schemas.openxmlformats.org/officeDocument/2006/relationships/hyperlink" Target="http://docs.guava-libraries.googlecode.com/git/javadoc/com/google/common/collect/ImmutableListMultimap.html" TargetMode="External"/><Relationship Id="rId21" Type="http://schemas.openxmlformats.org/officeDocument/2006/relationships/hyperlink" Target="http://docs.guava-libraries.googlecode.com/git/javadoc/com/google/common/collect/Multimap.html" TargetMode="External"/><Relationship Id="rId34" Type="http://schemas.openxmlformats.org/officeDocument/2006/relationships/hyperlink" Target="http://docs.guava-libraries.googlecode.com/git/javadoc/com/google/common/collect/ArrayListMultimap.html" TargetMode="External"/><Relationship Id="rId42" Type="http://schemas.openxmlformats.org/officeDocument/2006/relationships/hyperlink" Target="http://docs.guava-libraries.googlecode.com/git/javadoc/com/google/common/collect/ImmutableBiMap.html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docs.guava-libraries.googlecode.com/git/javadoc/com/google/common/collect/TreeMultiset.html" TargetMode="External"/><Relationship Id="rId29" Type="http://schemas.openxmlformats.org/officeDocument/2006/relationships/hyperlink" Target="http://docs.guava-libraries.googlecode.com/git/javadoc/com/google/common/collect/Multimap.html" TargetMode="External"/><Relationship Id="rId11" Type="http://schemas.openxmlformats.org/officeDocument/2006/relationships/hyperlink" Target="http://docs.guava-libraries.googlecode.com/git/javadoc/com/google/common/collect/Multiset.html" TargetMode="External"/><Relationship Id="rId24" Type="http://schemas.openxmlformats.org/officeDocument/2006/relationships/hyperlink" Target="http://docs.guava-libraries.googlecode.com/git-history/release/javadoc/com/google/common/collect/Multimap.html" TargetMode="External"/><Relationship Id="rId32" Type="http://schemas.openxmlformats.org/officeDocument/2006/relationships/hyperlink" Target="http://docs.guava-libraries.googlecode.com/git-history/release/javadoc/com/google/common/collect/Multimap.html" TargetMode="External"/><Relationship Id="rId37" Type="http://schemas.openxmlformats.org/officeDocument/2006/relationships/hyperlink" Target="http://docs.guava-libraries.googlecode.com/git/javadoc/com/google/common/collect/LinkedHashMultimap.html" TargetMode="External"/><Relationship Id="rId40" Type="http://schemas.openxmlformats.org/officeDocument/2006/relationships/hyperlink" Target="http://docs.guava-libraries.googlecode.com/git/javadoc/com/google/common/collect/ImmutableSetMultimap.html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cs.guava-libraries.googlecode.com/git/javadoc/com/google/common/collect/HashMultiset.html" TargetMode="External"/><Relationship Id="rId23" Type="http://schemas.openxmlformats.org/officeDocument/2006/relationships/hyperlink" Target="http://docs.guava-libraries.googlecode.com/git-history/release/javadoc/com/google/common/collect/Multimap.html" TargetMode="External"/><Relationship Id="rId28" Type="http://schemas.openxmlformats.org/officeDocument/2006/relationships/hyperlink" Target="http://docs.guava-libraries.googlecode.com/git/javadoc/com/google/common/collect/Multimap.html" TargetMode="External"/><Relationship Id="rId36" Type="http://schemas.openxmlformats.org/officeDocument/2006/relationships/hyperlink" Target="http://docs.guava-libraries.googlecode.com/git/javadoc/com/google/common/collect/LinkedListMultimap.html" TargetMode="External"/><Relationship Id="rId49" Type="http://schemas.openxmlformats.org/officeDocument/2006/relationships/header" Target="header3.xml"/><Relationship Id="rId10" Type="http://schemas.openxmlformats.org/officeDocument/2006/relationships/hyperlink" Target="http://docs.guava-libraries.googlecode.com/git/javadoc/com/google/common/collect/Multiset.html" TargetMode="External"/><Relationship Id="rId19" Type="http://schemas.openxmlformats.org/officeDocument/2006/relationships/hyperlink" Target="http://docs.guava-libraries.googlecode.com/git/javadoc/com/google/common/collect/ImmutableMultiset.html" TargetMode="External"/><Relationship Id="rId31" Type="http://schemas.openxmlformats.org/officeDocument/2006/relationships/hyperlink" Target="http://docs.guava-libraries.googlecode.com/git/javadoc/com/google/common/collect/Multimap.html" TargetMode="External"/><Relationship Id="rId44" Type="http://schemas.openxmlformats.org/officeDocument/2006/relationships/hyperlink" Target="http://docs.guava-libraries.googlecode.com/git-history/release/javadoc/com/google/common/collect/EnumHashBiMap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guava-libraries.googlecode.com/git/javadoc/com/google/common/collect/Multiset.html" TargetMode="External"/><Relationship Id="rId14" Type="http://schemas.openxmlformats.org/officeDocument/2006/relationships/hyperlink" Target="http://docs.guava-libraries.googlecode.com/git-history/release/javadoc/com/google/common/collect/Multiset.html" TargetMode="External"/><Relationship Id="rId22" Type="http://schemas.openxmlformats.org/officeDocument/2006/relationships/hyperlink" Target="http://docs.guava-libraries.googlecode.com/git/javadoc/com/google/common/collect/Multimap.html" TargetMode="External"/><Relationship Id="rId27" Type="http://schemas.openxmlformats.org/officeDocument/2006/relationships/hyperlink" Target="http://docs.guava-libraries.googlecode.com/git-history/release/javadoc/com/google/common/collect/Multimap.html" TargetMode="External"/><Relationship Id="rId30" Type="http://schemas.openxmlformats.org/officeDocument/2006/relationships/hyperlink" Target="http://docs.guava-libraries.googlecode.com/git/javadoc/com/google/common/collect/Multimap.html" TargetMode="External"/><Relationship Id="rId35" Type="http://schemas.openxmlformats.org/officeDocument/2006/relationships/hyperlink" Target="http://docs.guava-libraries.googlecode.com/git/javadoc/com/google/common/collect/HashMultimap.html" TargetMode="External"/><Relationship Id="rId43" Type="http://schemas.openxmlformats.org/officeDocument/2006/relationships/hyperlink" Target="http://docs.guava-libraries.googlecode.com/git-history/release/javadoc/com/google/common/collect/EnumBiMap.html" TargetMode="External"/><Relationship Id="rId48" Type="http://schemas.openxmlformats.org/officeDocument/2006/relationships/footer" Target="footer2.xml"/><Relationship Id="rId8" Type="http://schemas.openxmlformats.org/officeDocument/2006/relationships/hyperlink" Target="http://docs.guava-libraries.googlecode.com/git/javadoc/com/google/common/collect/Multiset.html" TargetMode="External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docs.guava-libraries.googlecode.com/git/javadoc/com/google/common/collect/Multiset.html" TargetMode="External"/><Relationship Id="rId17" Type="http://schemas.openxmlformats.org/officeDocument/2006/relationships/hyperlink" Target="http://docs.guava-libraries.googlecode.com/git/javadoc/com/google/common/collect/LinkedHashMultiset.html" TargetMode="External"/><Relationship Id="rId25" Type="http://schemas.openxmlformats.org/officeDocument/2006/relationships/hyperlink" Target="http://docs.guava-libraries.googlecode.com/git-history/release/javadoc/com/google/common/collect/Multimap.html" TargetMode="External"/><Relationship Id="rId33" Type="http://schemas.openxmlformats.org/officeDocument/2006/relationships/hyperlink" Target="http://docs.guava-libraries.googlecode.com/git/javadoc/com/google/common/collect/Multimaps.html" TargetMode="External"/><Relationship Id="rId38" Type="http://schemas.openxmlformats.org/officeDocument/2006/relationships/hyperlink" Target="http://docs.guava-libraries.googlecode.com/git/javadoc/com/google/common/collect/TreeMultimap.html" TargetMode="External"/><Relationship Id="rId46" Type="http://schemas.openxmlformats.org/officeDocument/2006/relationships/header" Target="header2.xml"/><Relationship Id="rId20" Type="http://schemas.openxmlformats.org/officeDocument/2006/relationships/hyperlink" Target="http://docs.guava-libraries.googlecode.com/git/javadoc/com/google/common/collect/SortedMultiset.html" TargetMode="External"/><Relationship Id="rId41" Type="http://schemas.openxmlformats.org/officeDocument/2006/relationships/hyperlink" Target="http://docs.guava-libraries.googlecode.com/git/javadoc/com/google/common/collect/HashBiMap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2946</Words>
  <Characters>16798</Characters>
  <Application>Microsoft Office Word</Application>
  <DocSecurity>0</DocSecurity>
  <Lines>139</Lines>
  <Paragraphs>39</Paragraphs>
  <ScaleCrop>false</ScaleCrop>
  <Company>Microsoft</Company>
  <LinksUpToDate>false</LinksUpToDate>
  <CharactersWithSpaces>19705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12</cp:revision>
  <dcterms:created xsi:type="dcterms:W3CDTF">2018-07-28T08:08:00Z</dcterms:created>
  <dcterms:modified xsi:type="dcterms:W3CDTF">2018-07-28T08:28:00Z</dcterms:modified>
</cp:coreProperties>
</file>